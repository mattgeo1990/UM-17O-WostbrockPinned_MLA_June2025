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D17O Data Reduction – R Code Instructions</w:t>
      </w:r>
    </w:p>
    <w:p w:rsidR="00000000" w:rsidDel="00000000" w:rsidP="00000000" w:rsidRDefault="00000000" w:rsidRPr="00000000" w14:paraId="000000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building </w:t>
      </w:r>
      <w:hyperlink r:id="rId7">
        <w:r w:rsidDel="00000000" w:rsidR="00000000" w:rsidRPr="00000000">
          <w:rPr>
            <w:rFonts w:ascii="Times New Roman" w:cs="Times New Roman" w:eastAsia="Times New Roman" w:hAnsi="Times New Roman"/>
            <w:color w:val="0000ee"/>
            <w:u w:val="single"/>
            <w:rtl w:val="0"/>
          </w:rPr>
          <w:t xml:space="preserve">D17O_dataReduction_Instructions_20211220.docx</w:t>
        </w:r>
      </w:hyperlink>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Scripts, files, outputs are in folder: </w:t>
      </w:r>
      <w:hyperlink r:id="rId8">
        <w:r w:rsidDel="00000000" w:rsidR="00000000" w:rsidRPr="00000000">
          <w:rPr>
            <w:rFonts w:ascii="Times New Roman" w:cs="Times New Roman" w:eastAsia="Times New Roman" w:hAnsi="Times New Roman"/>
            <w:b w:val="1"/>
            <w:color w:val="1155cc"/>
            <w:u w:val="single"/>
            <w:rtl w:val="0"/>
          </w:rPr>
          <w:t xml:space="preserve">UM 17O WostbrockPinned</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(link sends you to IPL shared drive)</w:t>
      </w:r>
    </w:p>
    <w:p w:rsidR="00000000" w:rsidDel="00000000" w:rsidP="00000000" w:rsidRDefault="00000000" w:rsidRPr="00000000" w14:paraId="0000000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ideas for other things to do for code in this doc </w:t>
      </w:r>
      <w:hyperlink r:id="rId9">
        <w:r w:rsidDel="00000000" w:rsidR="00000000" w:rsidRPr="00000000">
          <w:rPr>
            <w:rFonts w:ascii="Times New Roman" w:cs="Times New Roman" w:eastAsia="Times New Roman" w:hAnsi="Times New Roman"/>
            <w:color w:val="0000ee"/>
            <w:u w:val="single"/>
            <w:rtl w:val="0"/>
          </w:rPr>
          <w:t xml:space="preserve">D17O_ReductionCode_Plans</w:t>
        </w:r>
      </w:hyperlink>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runs in two programs: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 and correct the data (IPL_17O_correction)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lists of all corrected data and their averages (IPL_17O_Sorting)</w:t>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program</w:t>
      </w:r>
      <w:r w:rsidDel="00000000" w:rsidR="00000000" w:rsidRPr="00000000">
        <w:rPr>
          <w:rFonts w:ascii="Times New Roman" w:cs="Times New Roman" w:eastAsia="Times New Roman" w:hAnsi="Times New Roman"/>
          <w:rtl w:val="0"/>
        </w:rPr>
        <w:t xml:space="preserve">, and (file) organization</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Reduction Procedure</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999999"/>
          <w:sz w:val="22"/>
          <w:szCs w:val="22"/>
          <w:shd w:fill="auto" w:val="clear"/>
          <w:vertAlign w:val="baseline"/>
          <w:rPrChange w:author="Naomi Levin" w:id="0" w:date="2022-09-09T15:51:33Z">
            <w:rPr>
              <w:rFonts w:ascii="Times New Roman" w:cs="Times New Roman" w:eastAsia="Times New Roman" w:hAnsi="Times New Roman"/>
              <w:b w:val="1"/>
              <w:i w:val="0"/>
              <w:smallCaps w:val="0"/>
              <w:strike w:val="0"/>
              <w:color w:val="000000"/>
              <w:sz w:val="22"/>
              <w:szCs w:val="22"/>
              <w:u w:val="none"/>
              <w:shd w:fill="auto" w:val="clear"/>
              <w:vertAlign w:val="baseline"/>
            </w:rPr>
          </w:rPrChange>
        </w:rPr>
        <w:pPrChange w:author="Naomi Levin" w:id="0" w:date="2022-09-09T15:51:33Z">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pPrChange>
      </w:pPr>
      <w:r w:rsidDel="00000000" w:rsidR="00000000" w:rsidRPr="00000000">
        <w:rPr>
          <w:rFonts w:ascii="Times New Roman" w:cs="Times New Roman" w:eastAsia="Times New Roman" w:hAnsi="Times New Roman"/>
          <w:b w:val="1"/>
          <w:i w:val="0"/>
          <w:smallCaps w:val="0"/>
          <w:strike w:val="0"/>
          <w:color w:val="999999"/>
          <w:sz w:val="22"/>
          <w:szCs w:val="22"/>
          <w:u w:val="none"/>
          <w:shd w:fill="auto" w:val="clear"/>
          <w:vertAlign w:val="baseline"/>
          <w:rtl w:val="0"/>
          <w:rPrChange w:author="Naomi Levin" w:id="0" w:date="2022-09-09T15:51:33Z">
            <w:rPr>
              <w:rFonts w:ascii="Times New Roman" w:cs="Times New Roman" w:eastAsia="Times New Roman" w:hAnsi="Times New Roman"/>
              <w:b w:val="1"/>
              <w:i w:val="0"/>
              <w:smallCaps w:val="0"/>
              <w:strike w:val="0"/>
              <w:color w:val="000000"/>
              <w:sz w:val="22"/>
              <w:szCs w:val="22"/>
              <w:u w:val="none"/>
              <w:shd w:fill="auto" w:val="clear"/>
              <w:vertAlign w:val="baseline"/>
            </w:rPr>
          </w:rPrChange>
        </w:rPr>
        <w:t xml:space="preserve">0000_</w:t>
      </w:r>
      <w:r w:rsidDel="00000000" w:rsidR="00000000" w:rsidRPr="00000000">
        <w:rPr>
          <w:rFonts w:ascii="Times New Roman" w:cs="Times New Roman" w:eastAsia="Times New Roman" w:hAnsi="Times New Roman"/>
          <w:b w:val="1"/>
          <w:i w:val="0"/>
          <w:smallCaps w:val="0"/>
          <w:strike w:val="0"/>
          <w:color w:val="999999"/>
          <w:sz w:val="22"/>
          <w:szCs w:val="22"/>
          <w:u w:val="none"/>
          <w:shd w:fill="auto" w:val="clear"/>
          <w:vertAlign w:val="baseline"/>
          <w:rtl w:val="0"/>
          <w:rPrChange w:author="Naomi Levin" w:id="0" w:date="2022-09-09T15:51:33Z">
            <w:rPr>
              <w:rFonts w:ascii="Times New Roman" w:cs="Times New Roman" w:eastAsia="Times New Roman" w:hAnsi="Times New Roman"/>
              <w:b w:val="1"/>
              <w:i w:val="0"/>
              <w:smallCaps w:val="0"/>
              <w:strike w:val="0"/>
              <w:color w:val="000000"/>
              <w:sz w:val="22"/>
              <w:szCs w:val="22"/>
              <w:u w:val="none"/>
              <w:shd w:fill="auto" w:val="clear"/>
              <w:vertAlign w:val="baseline"/>
            </w:rPr>
          </w:rPrChange>
        </w:rPr>
        <w:t xml:space="preserve">LabFile Formatting</w:t>
      </w:r>
    </w:p>
    <w:p w:rsidR="00000000" w:rsidDel="00000000" w:rsidP="00000000" w:rsidRDefault="00000000" w:rsidRPr="00000000" w14:paraId="0000000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1"/>
          <w:i w:val="0"/>
          <w:smallCaps w:val="0"/>
          <w:strike w:val="0"/>
          <w:color w:val="999999"/>
          <w:sz w:val="22"/>
          <w:szCs w:val="22"/>
          <w:shd w:fill="auto" w:val="clear"/>
          <w:vertAlign w:val="baseline"/>
          <w:rPrChange w:author="Naomi Levin" w:id="0" w:date="2022-09-09T15:51:33Z">
            <w:rPr>
              <w:rFonts w:ascii="Times New Roman" w:cs="Times New Roman" w:eastAsia="Times New Roman" w:hAnsi="Times New Roman"/>
              <w:b w:val="1"/>
              <w:i w:val="0"/>
              <w:smallCaps w:val="0"/>
              <w:strike w:val="0"/>
              <w:color w:val="000000"/>
              <w:sz w:val="22"/>
              <w:szCs w:val="22"/>
              <w:u w:val="none"/>
              <w:shd w:fill="auto" w:val="clear"/>
              <w:vertAlign w:val="baseline"/>
            </w:rPr>
          </w:rPrChange>
        </w:rPr>
        <w:pPrChange w:author="Naomi Levin" w:id="0" w:date="2022-09-09T15:51:33Z">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pPr>
        </w:pPrChange>
      </w:pPr>
      <w:r w:rsidDel="00000000" w:rsidR="00000000" w:rsidRPr="00000000">
        <w:rPr>
          <w:rFonts w:ascii="Times New Roman" w:cs="Times New Roman" w:eastAsia="Times New Roman" w:hAnsi="Times New Roman"/>
          <w:b w:val="1"/>
          <w:i w:val="0"/>
          <w:smallCaps w:val="0"/>
          <w:strike w:val="0"/>
          <w:color w:val="999999"/>
          <w:sz w:val="22"/>
          <w:szCs w:val="22"/>
          <w:u w:val="none"/>
          <w:shd w:fill="auto" w:val="clear"/>
          <w:vertAlign w:val="baseline"/>
          <w:rtl w:val="0"/>
          <w:rPrChange w:author="Naomi Levin" w:id="0" w:date="2022-09-09T15:51:33Z">
            <w:rPr>
              <w:rFonts w:ascii="Times New Roman" w:cs="Times New Roman" w:eastAsia="Times New Roman" w:hAnsi="Times New Roman"/>
              <w:b w:val="1"/>
              <w:i w:val="0"/>
              <w:smallCaps w:val="0"/>
              <w:strike w:val="0"/>
              <w:color w:val="000000"/>
              <w:sz w:val="22"/>
              <w:szCs w:val="22"/>
              <w:u w:val="none"/>
              <w:shd w:fill="auto" w:val="clear"/>
              <w:vertAlign w:val="baseline"/>
            </w:rPr>
          </w:rPrChange>
        </w:rPr>
        <w:t xml:space="preserve">000_Reactor Spreadsheet Raw</w:t>
      </w:r>
    </w:p>
    <w:p w:rsidR="00000000" w:rsidDel="00000000" w:rsidP="00000000" w:rsidRDefault="00000000" w:rsidRPr="00000000" w14:paraId="0000001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999999"/>
          <w:sz w:val="22"/>
          <w:szCs w:val="22"/>
          <w:shd w:fill="auto" w:val="clear"/>
          <w:vertAlign w:val="baseline"/>
          <w:rPrChange w:author="Naomi Levin" w:id="0" w:date="2022-09-09T15:51:33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Naomi Levin" w:id="0" w:date="2022-09-09T15:51:33Z">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pPr>
        </w:pPrChange>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Change w:author="Naomi Levin" w:id="0" w:date="2022-09-09T15:51:33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(raw reactor spreadsheets from lab, excel)</w:t>
      </w:r>
    </w:p>
    <w:p w:rsidR="00000000" w:rsidDel="00000000" w:rsidP="00000000" w:rsidRDefault="00000000" w:rsidRPr="00000000" w14:paraId="0000001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1"/>
          <w:i w:val="0"/>
          <w:smallCaps w:val="0"/>
          <w:strike w:val="0"/>
          <w:color w:val="999999"/>
          <w:sz w:val="22"/>
          <w:szCs w:val="22"/>
          <w:shd w:fill="auto" w:val="clear"/>
          <w:vertAlign w:val="baseline"/>
          <w:rPrChange w:author="Naomi Levin" w:id="0" w:date="2022-09-09T15:51:33Z">
            <w:rPr>
              <w:rFonts w:ascii="Times New Roman" w:cs="Times New Roman" w:eastAsia="Times New Roman" w:hAnsi="Times New Roman"/>
              <w:b w:val="1"/>
              <w:i w:val="0"/>
              <w:smallCaps w:val="0"/>
              <w:strike w:val="0"/>
              <w:color w:val="000000"/>
              <w:sz w:val="22"/>
              <w:szCs w:val="22"/>
              <w:u w:val="none"/>
              <w:shd w:fill="auto" w:val="clear"/>
              <w:vertAlign w:val="baseline"/>
            </w:rPr>
          </w:rPrChange>
        </w:rPr>
        <w:pPrChange w:author="Naomi Levin" w:id="0" w:date="2022-09-09T15:51:33Z">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pPr>
        </w:pPrChange>
      </w:pPr>
      <w:r w:rsidDel="00000000" w:rsidR="00000000" w:rsidRPr="00000000">
        <w:rPr>
          <w:rFonts w:ascii="Times New Roman" w:cs="Times New Roman" w:eastAsia="Times New Roman" w:hAnsi="Times New Roman"/>
          <w:b w:val="1"/>
          <w:i w:val="0"/>
          <w:smallCaps w:val="0"/>
          <w:strike w:val="0"/>
          <w:color w:val="999999"/>
          <w:sz w:val="22"/>
          <w:szCs w:val="22"/>
          <w:u w:val="none"/>
          <w:shd w:fill="auto" w:val="clear"/>
          <w:vertAlign w:val="baseline"/>
          <w:rtl w:val="0"/>
          <w:rPrChange w:author="Naomi Levin" w:id="0" w:date="2022-09-09T15:51:33Z">
            <w:rPr>
              <w:rFonts w:ascii="Times New Roman" w:cs="Times New Roman" w:eastAsia="Times New Roman" w:hAnsi="Times New Roman"/>
              <w:b w:val="1"/>
              <w:i w:val="0"/>
              <w:smallCaps w:val="0"/>
              <w:strike w:val="0"/>
              <w:color w:val="000000"/>
              <w:sz w:val="22"/>
              <w:szCs w:val="22"/>
              <w:u w:val="none"/>
              <w:shd w:fill="auto" w:val="clear"/>
              <w:vertAlign w:val="baseline"/>
            </w:rPr>
          </w:rPrChange>
        </w:rPr>
        <w:t xml:space="preserve">001_Reactor Spreadsheet Formatted</w:t>
      </w:r>
    </w:p>
    <w:p w:rsidR="00000000" w:rsidDel="00000000" w:rsidP="00000000" w:rsidRDefault="00000000" w:rsidRPr="00000000" w14:paraId="0000001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0"/>
          <w:smallCaps w:val="0"/>
          <w:strike w:val="0"/>
          <w:color w:val="999999"/>
          <w:sz w:val="22"/>
          <w:szCs w:val="22"/>
          <w:shd w:fill="auto" w:val="clear"/>
          <w:vertAlign w:val="baseline"/>
          <w:rPrChange w:author="Naomi Levin" w:id="0" w:date="2022-09-09T15:51:33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Naomi Levin" w:id="0" w:date="2022-09-09T15:51:33Z">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pPr>
        </w:pPrChange>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Change w:author="Naomi Levin" w:id="0" w:date="2022-09-09T15:51:33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(formatted, raw reactor spreadsheets from lab, csv)</w:t>
      </w:r>
    </w:p>
    <w:p w:rsidR="00000000" w:rsidDel="00000000" w:rsidP="00000000" w:rsidRDefault="00000000" w:rsidRPr="00000000" w14:paraId="000000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1"/>
          <w:smallCaps w:val="0"/>
          <w:strike w:val="0"/>
          <w:color w:val="999999"/>
          <w:sz w:val="22"/>
          <w:szCs w:val="22"/>
          <w:shd w:fill="auto" w:val="clear"/>
          <w:vertAlign w:val="baseline"/>
          <w:rPrChange w:author="Naomi Levin" w:id="0" w:date="2022-09-09T15:51:33Z">
            <w:rPr>
              <w:rFonts w:ascii="Times New Roman" w:cs="Times New Roman" w:eastAsia="Times New Roman" w:hAnsi="Times New Roman"/>
              <w:b w:val="0"/>
              <w:i w:val="1"/>
              <w:smallCaps w:val="0"/>
              <w:strike w:val="0"/>
              <w:color w:val="000000"/>
              <w:sz w:val="22"/>
              <w:szCs w:val="22"/>
              <w:u w:val="none"/>
              <w:shd w:fill="auto" w:val="clear"/>
              <w:vertAlign w:val="baseline"/>
            </w:rPr>
          </w:rPrChange>
        </w:rPr>
        <w:pPrChange w:author="Naomi Levin" w:id="0" w:date="2022-09-09T15:51:33Z">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pPr>
        </w:pPrChange>
      </w:pPr>
      <w:r w:rsidDel="00000000" w:rsidR="00000000" w:rsidRPr="00000000">
        <w:rPr>
          <w:rFonts w:ascii="Times New Roman" w:cs="Times New Roman" w:eastAsia="Times New Roman" w:hAnsi="Times New Roman"/>
          <w:b w:val="0"/>
          <w:i w:val="1"/>
          <w:smallCaps w:val="0"/>
          <w:strike w:val="0"/>
          <w:color w:val="999999"/>
          <w:sz w:val="22"/>
          <w:szCs w:val="22"/>
          <w:u w:val="none"/>
          <w:shd w:fill="auto" w:val="clear"/>
          <w:vertAlign w:val="baseline"/>
          <w:rtl w:val="0"/>
          <w:rPrChange w:author="Naomi Levin" w:id="0" w:date="2022-09-09T15:51:33Z">
            <w:rPr>
              <w:rFonts w:ascii="Times New Roman" w:cs="Times New Roman" w:eastAsia="Times New Roman" w:hAnsi="Times New Roman"/>
              <w:b w:val="0"/>
              <w:i w:val="1"/>
              <w:smallCaps w:val="0"/>
              <w:strike w:val="0"/>
              <w:color w:val="000000"/>
              <w:sz w:val="22"/>
              <w:szCs w:val="22"/>
              <w:u w:val="none"/>
              <w:shd w:fill="auto" w:val="clear"/>
              <w:vertAlign w:val="baseline"/>
            </w:rPr>
          </w:rPrChange>
        </w:rPr>
        <w:t xml:space="preserve">ReactorSpreadsheetFormatter.R</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0001_ReductionCode</w:t>
      </w:r>
    </w:p>
    <w:p w:rsidR="00000000" w:rsidDel="00000000" w:rsidP="00000000" w:rsidRDefault="00000000" w:rsidRPr="00000000" w14:paraId="0000001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ReductionCodeFunctions</w:t>
      </w:r>
    </w:p>
    <w:p w:rsidR="00000000" w:rsidDel="00000000" w:rsidP="00000000" w:rsidRDefault="00000000" w:rsidRPr="00000000" w14:paraId="0000001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correct.SMOW.SLAP.basic.R</w:t>
      </w:r>
    </w:p>
    <w:p w:rsidR="00000000" w:rsidDel="00000000" w:rsidP="00000000" w:rsidRDefault="00000000" w:rsidRPr="00000000" w14:paraId="0000001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correct.SMOW.SLAP.linearSMOW.R</w:t>
      </w:r>
    </w:p>
    <w:p w:rsidR="00000000" w:rsidDel="00000000" w:rsidP="00000000" w:rsidRDefault="00000000" w:rsidRPr="00000000" w14:paraId="0000001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segment.finder.R</w:t>
      </w:r>
    </w:p>
    <w:p w:rsidR="00000000" w:rsidDel="00000000" w:rsidP="00000000" w:rsidRDefault="00000000" w:rsidRPr="00000000" w14:paraId="0000001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(acceptedStds.csv, contains values for lab standards)</w:t>
      </w:r>
    </w:p>
    <w:p w:rsidR="00000000" w:rsidDel="00000000" w:rsidP="00000000" w:rsidRDefault="00000000" w:rsidRPr="00000000" w14:paraId="0000001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1"/>
          <w:smallCaps w:val="0"/>
          <w:strike w:val="0"/>
          <w:color w:val="000000"/>
          <w:sz w:val="22"/>
          <w:szCs w:val="22"/>
          <w:u w:val="none"/>
          <w:shd w:fill="auto" w:val="clear"/>
          <w:vertAlign w:val="baseline"/>
        </w:rPr>
      </w:pPr>
      <w:commentRangeStart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IPL_17O_correction.Rmd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0002_LabFileCorrectedOutput</w:t>
      </w:r>
    </w:p>
    <w:p w:rsidR="00000000" w:rsidDel="00000000" w:rsidP="00000000" w:rsidRDefault="00000000" w:rsidRPr="00000000" w14:paraId="0000001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(postProcessInput.csv, contains post-processing information for the calibration scheme to use)</w:t>
      </w:r>
    </w:p>
    <w:p w:rsidR="00000000" w:rsidDel="00000000" w:rsidP="00000000" w:rsidRDefault="00000000" w:rsidRPr="00000000" w14:paraId="0000001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corrected data files, csv)</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(D17O_dataReduction_Instructions.docx, the instructions you are reading)</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for use:</w:t>
      </w:r>
    </w:p>
    <w:p w:rsidR="00000000" w:rsidDel="00000000" w:rsidP="00000000" w:rsidRDefault="00000000" w:rsidRPr="00000000" w14:paraId="0000002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Tips for starting</w:t>
      </w:r>
    </w:p>
    <w:p w:rsidR="00000000" w:rsidDel="00000000" w:rsidP="00000000" w:rsidRDefault="00000000" w:rsidRPr="00000000" w14:paraId="00000023">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 the follow three folders in the </w:t>
      </w:r>
      <w:hyperlink r:id="rId10">
        <w:r w:rsidDel="00000000" w:rsidR="00000000" w:rsidRPr="00000000">
          <w:rPr>
            <w:rFonts w:ascii="Times New Roman" w:cs="Times New Roman" w:eastAsia="Times New Roman" w:hAnsi="Times New Roman"/>
            <w:b w:val="1"/>
            <w:color w:val="1155cc"/>
            <w:u w:val="single"/>
            <w:rtl w:val="0"/>
          </w:rPr>
          <w:t xml:space="preserve">UM 17O WostbrockPinned</w:t>
        </w:r>
      </w:hyperlink>
      <w:r w:rsidDel="00000000" w:rsidR="00000000" w:rsidRPr="00000000">
        <w:rPr>
          <w:rFonts w:ascii="Times New Roman" w:cs="Times New Roman" w:eastAsia="Times New Roman" w:hAnsi="Times New Roman"/>
          <w:rtl w:val="0"/>
        </w:rPr>
        <w:t xml:space="preserve"> shared</w:t>
      </w:r>
      <w:r w:rsidDel="00000000" w:rsidR="00000000" w:rsidRPr="00000000">
        <w:rPr>
          <w:rFonts w:ascii="Times New Roman" w:cs="Times New Roman" w:eastAsia="Times New Roman" w:hAnsi="Times New Roman"/>
          <w:rtl w:val="0"/>
        </w:rPr>
        <w:t xml:space="preserve"> into your local drive:</w:t>
      </w:r>
    </w:p>
    <w:p w:rsidR="00000000" w:rsidDel="00000000" w:rsidP="00000000" w:rsidRDefault="00000000" w:rsidRPr="00000000" w14:paraId="00000024">
      <w:pPr>
        <w:numPr>
          <w:ilvl w:val="1"/>
          <w:numId w:val="1"/>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000_</w:t>
      </w:r>
      <w:r w:rsidDel="00000000" w:rsidR="00000000" w:rsidRPr="00000000">
        <w:rPr>
          <w:rFonts w:ascii="Times New Roman" w:cs="Times New Roman" w:eastAsia="Times New Roman" w:hAnsi="Times New Roman"/>
          <w:b w:val="1"/>
          <w:rtl w:val="0"/>
        </w:rPr>
        <w:t xml:space="preserve">LabFile Formatting</w:t>
      </w:r>
    </w:p>
    <w:p w:rsidR="00000000" w:rsidDel="00000000" w:rsidP="00000000" w:rsidRDefault="00000000" w:rsidRPr="00000000" w14:paraId="00000025">
      <w:pPr>
        <w:numPr>
          <w:ilvl w:val="1"/>
          <w:numId w:val="1"/>
        </w:numPr>
        <w:spacing w:after="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0001_ReductionCode</w:t>
      </w:r>
    </w:p>
    <w:p w:rsidR="00000000" w:rsidDel="00000000" w:rsidP="00000000" w:rsidRDefault="00000000" w:rsidRPr="00000000" w14:paraId="00000026">
      <w:pPr>
        <w:numPr>
          <w:ilvl w:val="1"/>
          <w:numId w:val="1"/>
        </w:numPr>
        <w:spacing w:after="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0002_LabFileCorrectedOutput</w:t>
      </w:r>
    </w:p>
    <w:p w:rsidR="00000000" w:rsidDel="00000000" w:rsidP="00000000" w:rsidRDefault="00000000" w:rsidRPr="00000000" w14:paraId="00000027">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most recent version of the 17O correction script and save it as a new version with your initials </w:t>
      </w:r>
    </w:p>
    <w:p w:rsidR="00000000" w:rsidDel="00000000" w:rsidP="00000000" w:rsidRDefault="00000000" w:rsidRPr="00000000" w14:paraId="00000028">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annotate the script with the name and your initials and any changes you make to this</w:t>
      </w:r>
    </w:p>
    <w:p w:rsidR="00000000" w:rsidDel="00000000" w:rsidP="00000000" w:rsidRDefault="00000000" w:rsidRPr="00000000" w14:paraId="00000029">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all the script and then press run</w:t>
      </w:r>
    </w:p>
    <w:p w:rsidR="00000000" w:rsidDel="00000000" w:rsidP="00000000" w:rsidRDefault="00000000" w:rsidRPr="00000000" w14:paraId="0000002A">
      <w:pPr>
        <w:numPr>
          <w:ilvl w:val="2"/>
          <w:numId w:val="1"/>
        </w:numPr>
        <w:spacing w:after="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typical errors - the</w:t>
      </w:r>
      <w:commentRangeStart w:id="1"/>
      <w:r w:rsidDel="00000000" w:rsidR="00000000" w:rsidRPr="00000000">
        <w:rPr>
          <w:rFonts w:ascii="Times New Roman" w:cs="Times New Roman" w:eastAsia="Times New Roman" w:hAnsi="Times New Roman"/>
          <w:rtl w:val="0"/>
        </w:rPr>
        <w:t xml:space="preserve"> setwd directory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reactor(s) you want to run wit</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ReactorSpreadsheetFormatter</w:t>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from Ty***</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12/20/2021, this code is a function called by IPL_17O_correction every time you run correction (i.e., you should never need to run it alone). I have left the old instructions below for troubleshooting. I left the old code (_V02) in the 0000_LabFileFormatting folder in case you want to run it by itself.</w:t>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formats the lab spreadsheet so that it can be more easily corrected. The code is set up to reduce a single file at a time, but can be easily changed to run all at once.</w:t>
      </w:r>
    </w:p>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Old instructions (pre-12/20/2021)</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code does not find path automatically) Update the path to the main data reduction folder, “Data Reduction Procedure” (line 15)</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 the data file name for each reactor (line 17)</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the variable name we want associated with the reactor (line 33)</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which reactor to run ( line 41)</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input and output paths (line 50)</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path.in – where the unformatted spreadsheets are stored</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path.out – where you want the formatted .csv file output to</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 sometimes changes the format of DateTime from “text” to “number” behind the scenes. I’m not sure why this is. Since we have so few reactors, just double check the .csv output format for DateTime, which should look like a date string (e.g., yyyy-mm-dd HH:MM:SS) and not a number. If it is output as a number, go back to the lab spreadsheet and, in a new column, convert the number to text using =text(A1,”yyyy-mm-dd HH:MM:SS”), where A1 is the DateTime cell. Copy and paste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back into the original cells.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rPr>
      </w:pPr>
      <w:commentRangeStart w:id="3"/>
      <w:r w:rsidDel="00000000" w:rsidR="00000000" w:rsidRPr="00000000">
        <w:rPr>
          <w:rFonts w:ascii="Times New Roman" w:cs="Times New Roman" w:eastAsia="Times New Roman" w:hAnsi="Times New Roman"/>
          <w:b w:val="1"/>
          <w:rtl w:val="0"/>
        </w:rPr>
        <w:t xml:space="preserve">Instructions for use: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IPL_17O_correction</w:t>
      </w:r>
    </w:p>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formats the lab excel files and then corrects the formatted data using the SMOW-SLAP correction. By convention, a linear correction is always applied based on SMOW d33 and d34 vs. analysis time. Note that values are indifferent to poor correlations – a linear or basic correction will produce very similar results.</w:t>
      </w:r>
    </w:p>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plots are output to \0002_LabFileCorrectedOutput\basic_figures.</w:t>
      </w:r>
    </w:p>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Formatting code input file names</w:t>
      </w:r>
    </w:p>
    <w:p w:rsidR="00000000" w:rsidDel="00000000" w:rsidP="00000000" w:rsidRDefault="00000000" w:rsidRPr="00000000" w14:paraId="0000004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Reactor file names (“R1” to “R20” as of 12/20/2021).</w:t>
      </w:r>
    </w:p>
    <w:p w:rsidR="00000000" w:rsidDel="00000000" w:rsidP="00000000" w:rsidRDefault="00000000" w:rsidRPr="00000000" w14:paraId="0000004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reactor.file.names0 (matrix containing names “R1” to “R20” to call later)</w:t>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Correction code input file names (IDs for formatted CSV files)</w:t>
      </w:r>
    </w:p>
    <w:p w:rsidR="00000000" w:rsidDel="00000000" w:rsidP="00000000" w:rsidRDefault="00000000" w:rsidRPr="00000000" w14:paraId="0000004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reactor.file.names</w:t>
      </w:r>
    </w:p>
    <w:p w:rsidR="00000000" w:rsidDel="00000000" w:rsidP="00000000" w:rsidRDefault="00000000" w:rsidRPr="00000000" w14:paraId="0000004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reactor.file.names.JHU</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code does not find path automatically) Update the path to the main data reduction folder, “Data Reduction Procedure” (</w:t>
      </w:r>
      <w:commentRangeStart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line 54</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the option for the “tertiary” D17O correction (line 60)</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ter.cor.option</w:t>
      </w:r>
    </w:p>
    <w:p w:rsidR="00000000" w:rsidDel="00000000" w:rsidP="00000000" w:rsidRDefault="00000000" w:rsidRPr="00000000" w14:paraId="0000004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Use 'best' available standard set (in order of decreasing priority: 2 pt. correction with NBS-18, NBS-19, or IAEA-603, 1 pt. correction with NBS-18, NBS-19, or IAEA-603, 1 pt. correction with 102-GC-AZ01).</w:t>
      </w:r>
    </w:p>
    <w:p w:rsidR="00000000" w:rsidDel="00000000" w:rsidP="00000000" w:rsidRDefault="00000000" w:rsidRPr="00000000" w14:paraId="0000004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ns w:author="Naomi Levin" w:id="1" w:date="2022-09-09T15:35:38Z"/>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 Always use 102-GC-AZ01 (keeps normalization standard constant between reactors)</w:t>
      </w:r>
      <w:ins w:author="Naomi Levin" w:id="1" w:date="2022-09-09T15:35:38Z">
        <w:r w:rsidDel="00000000" w:rsidR="00000000" w:rsidRPr="00000000">
          <w:rPr>
            <w:rtl w:val="0"/>
          </w:rPr>
        </w:r>
      </w:ins>
    </w:p>
    <w:p w:rsidR="00000000" w:rsidDel="00000000" w:rsidP="00000000" w:rsidRDefault="00000000" w:rsidRPr="00000000" w14:paraId="0000004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ns w:author="Naomi Levin" w:id="1" w:date="2022-09-09T15:35:38Z"/>
          <w:rFonts w:ascii="Times New Roman" w:cs="Times New Roman" w:eastAsia="Times New Roman" w:hAnsi="Times New Roman"/>
          <w:u w:val="none"/>
        </w:rPr>
      </w:pPr>
      <w:ins w:author="Naomi Levin" w:id="1" w:date="2022-09-09T15:35:38Z">
        <w:commentRangeStart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 Always use the calcite values for IAEA-603 and/or IAEA-C1 (keeps standard normalization constant between reactors). This is consistent with Wostbrock et al. (2020) and assumes that IAEA-C1 is the same material as IAEA-603. Note that this will make the carbonate residuals off by ~47 per meg because the residual values have been specified as CO2, not O2 values.</w:t>
        </w:r>
      </w:ins>
    </w:p>
    <w:p w:rsidR="00000000" w:rsidDel="00000000" w:rsidP="00000000" w:rsidRDefault="00000000" w:rsidRPr="00000000" w14:paraId="0000005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Times New Roman" w:cs="Times New Roman" w:eastAsia="Times New Roman" w:hAnsi="Times New Roman"/>
          <w:rPrChange w:author="Naomi Levin" w:id="2" w:date="2022-09-09T15:35:38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Naomi Levin" w:id="0" w:date="2022-09-09T15:35:38Z">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pPr>
        </w:pPrChange>
      </w:pPr>
      <w:ins w:author="Naomi Levin" w:id="1" w:date="2022-09-09T15:35:3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 Wostbrock-normalization (7/1/2021). Uses (1) defined 18alpha(m-O2, 90C) and IPL-long term-based 17alpha(m-O2, 90C) followed by (2) temporal drift correction for D'17O.</w:t>
        </w:r>
      </w:ins>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Choose which reactor to run (line 68)</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input and output paths (line 74)</w:t>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path.in – where the formatted spreadsheets are stored</w:t>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path.out – where you want the corrected data .csv file output to</w:t>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path.to.accept.std – where the file containing accepted standard values is</w:t>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accepted.std.file –file containing accepted standard values</w:t>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path.to.functions – path to functions for correcting and plotting</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parameters (line 104). In general, do not change these values. They control whether or not a drift correction is performed and the d18O-thresholds for priming.</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post-processing information file (postProcessInput.csv) must be set up beforehand in the output folder (path.out, it already exists). This auto-assigns the preferred correction scheme to columns with names “prefer.auto…”, but you must verify it by hand before data can be post-processed. This is achieved by the post-processing program calling only from secondary, user-defined values that are reset each time the IPL_17O_correction is run (see columns with “prefer.user…”).</w:t>
      </w:r>
    </w:p>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for use:</w:t>
      </w:r>
    </w:p>
    <w:p w:rsidR="00000000" w:rsidDel="00000000" w:rsidP="00000000" w:rsidRDefault="00000000" w:rsidRPr="00000000" w14:paraId="0000005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IPL_17O_Sorting</w:t>
      </w:r>
    </w:p>
    <w:p w:rsidR="00000000" w:rsidDel="00000000" w:rsidP="00000000" w:rsidRDefault="00000000" w:rsidRPr="00000000" w14:paraId="000000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sorts all of the data and outputs a list of all individual analyses as well as the average values (averages are based on sample ID, so if spelling is off it cannot catch all the replicates). It chooses the correction scheme based on what user input in postProcessInput.csv, which must be updated every time IPL_17O_correction is run for a reactor.</w:t>
      </w:r>
    </w:p>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boxplot summary is output to \0002_LabFileCorrectedOutput\basic_figures.</w:t>
      </w:r>
    </w:p>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that postProcessInput.csv has been updated. Columns are as follows (with -9999 meaning no entry is needed/available):</w:t>
      </w:r>
    </w:p>
    <w:p w:rsidR="00000000" w:rsidDel="00000000" w:rsidP="00000000" w:rsidRDefault="00000000" w:rsidRPr="00000000" w14:paraId="00000062">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reactor file number</w:t>
      </w:r>
    </w:p>
    <w:p w:rsidR="00000000" w:rsidDel="00000000" w:rsidP="00000000" w:rsidRDefault="00000000" w:rsidRPr="00000000" w14:paraId="00000063">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the last time this spreadsheet was updated (just so you have a sense when you last altered it)</w:t>
      </w:r>
    </w:p>
    <w:p w:rsidR="00000000" w:rsidDel="00000000" w:rsidP="00000000" w:rsidRDefault="00000000" w:rsidRPr="00000000" w14:paraId="00000064">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the number of segments in the reactor (up to 5 is allowed)</w:t>
      </w:r>
    </w:p>
    <w:p w:rsidR="00000000" w:rsidDel="00000000" w:rsidP="00000000" w:rsidRDefault="00000000" w:rsidRPr="00000000" w14:paraId="00000065">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 information for the automatically selected ("preferred") correction scheme.</w:t>
      </w:r>
    </w:p>
    <w:p w:rsidR="00000000" w:rsidDel="00000000" w:rsidP="00000000" w:rsidRDefault="00000000" w:rsidRPr="00000000" w14:paraId="00000067">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w:t>
      </w:r>
    </w:p>
    <w:p w:rsidR="00000000" w:rsidDel="00000000" w:rsidP="00000000" w:rsidRDefault="00000000" w:rsidRPr="00000000" w14:paraId="00000068">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basic correction (no segments)</w:t>
      </w:r>
    </w:p>
    <w:p w:rsidR="00000000" w:rsidDel="00000000" w:rsidP="00000000" w:rsidRDefault="00000000" w:rsidRPr="00000000" w14:paraId="00000069">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linear correction (no segments)</w:t>
      </w:r>
    </w:p>
    <w:p w:rsidR="00000000" w:rsidDel="00000000" w:rsidP="00000000" w:rsidRDefault="00000000" w:rsidRPr="00000000" w14:paraId="0000006A">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segments (which are then subdivided in E-I)</w:t>
      </w:r>
    </w:p>
    <w:p w:rsidR="00000000" w:rsidDel="00000000" w:rsidP="00000000" w:rsidRDefault="00000000" w:rsidRPr="00000000" w14:paraId="0000006B">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 - the automatically selected correction scheme for each segment within the reactor</w:t>
      </w:r>
    </w:p>
    <w:p w:rsidR="00000000" w:rsidDel="00000000" w:rsidP="00000000" w:rsidRDefault="00000000" w:rsidRPr="00000000" w14:paraId="0000006C">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basic correction</w:t>
      </w:r>
    </w:p>
    <w:p w:rsidR="00000000" w:rsidDel="00000000" w:rsidP="00000000" w:rsidRDefault="00000000" w:rsidRPr="00000000" w14:paraId="0000006D">
      <w:pPr>
        <w:spacing w:after="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linear correction</w:t>
      </w:r>
    </w:p>
    <w:p w:rsidR="00000000" w:rsidDel="00000000" w:rsidP="00000000" w:rsidRDefault="00000000" w:rsidRPr="00000000" w14:paraId="000000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J-O – same as for D-I, but this information is the user-selected (“user” correction scheme</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code does not find path automatically) Update the path to the main data reduction folder, “Data Reduction Procedure”</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input and output paths</w:t>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path.in – where the corrected reactor data csv files are stored</w:t>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path.out – where you want the formatted .csv file output to (0002_LabFileCorrectedOutput)</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suppressPlot - choose whether to suppress or plot the data in R. I suggest using the output PDF as R takes a while to plot multiple-subplot figures and I don’t know why.</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omi Levin" w:id="0" w:date="2022-09-09T15:49:42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version is this, right?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IPL_17O_correction_V08.2.R</w:t>
      </w:r>
    </w:p>
  </w:comment>
  <w:comment w:author="Naomi Levin" w:id="7" w:date="2022-09-09T15:45:15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where in the code this is</w:t>
      </w:r>
    </w:p>
  </w:comment>
  <w:comment w:author="Naomi Levin" w:id="4" w:date="2022-09-27T17:58:34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remove all the references to line numbers in these instructions and instead introduce an organizational structure to the code where the different sections are clearly labeled and numbered so they can be referenced. Can also update the annotations within the script(s) to make it more clear.</w:t>
      </w:r>
    </w:p>
  </w:comment>
  <w:comment w:author="Naomi Levin" w:id="5" w:date="2022-09-09T15:40:54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update line numbers or get them closer? Or edit code so it has clear section names to reference?</w:t>
      </w:r>
    </w:p>
  </w:comment>
  <w:comment w:author="Naomi Levin" w:id="2" w:date="2022-09-09T15:53:34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put these old instructions elsewhere (at end) or in a separate place as they are really behind-the-scenes</w:t>
      </w:r>
    </w:p>
  </w:comment>
  <w:comment w:author="Naomi Levin" w:id="1" w:date="2022-09-22T17:56: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setwd(dirname(rstudioapi::getActiveDocumentContext()$path))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work sometimes. If not it might mean that your R isn't updated.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update R and/or could set the wd manually.</w:t>
      </w:r>
    </w:p>
  </w:comment>
  <w:comment w:author="Naomi Levin" w:id="6" w:date="2022-09-09T15:36:25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from the script or what I think is the right part of the script?!?</w:t>
      </w:r>
    </w:p>
  </w:comment>
  <w:comment w:author="Naomi Levin" w:id="3" w:date="2022-09-09T15:53:46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here, make this clear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drive/folders/16RMrtTL5jn_JQsjZiQ4XPXUGBSg3CZHb?usp=sharing" TargetMode="External"/><Relationship Id="rId9" Type="http://schemas.openxmlformats.org/officeDocument/2006/relationships/hyperlink" Target="https://docs.google.com/document/d/18_1CgUAE5R9ZDUgaEO4VYly4yiPmnhA91oZrHsHS6VM/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dnPstss0Assq7izJWgLo20Q6VtrI5rBT/edit?usp=sharing&amp;ouid=111026821505397622163&amp;rtpof=true&amp;sd=true" TargetMode="External"/><Relationship Id="rId8" Type="http://schemas.openxmlformats.org/officeDocument/2006/relationships/hyperlink" Target="https://drive.google.com/drive/folders/16RMrtTL5jn_JQsjZiQ4XPXUGBSg3CZH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